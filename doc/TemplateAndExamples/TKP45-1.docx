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DE65" w14:textId="77777777" w:rsidR="00E024DC" w:rsidRDefault="00E024DC">
      <w:pPr>
        <w:pStyle w:val="10"/>
        <w:keepNext/>
        <w:keepLines/>
        <w:shd w:val="clear" w:color="auto" w:fill="auto"/>
        <w:spacing w:after="268" w:line="210" w:lineRule="exact"/>
        <w:ind w:right="100"/>
        <w:jc w:val="center"/>
        <w:rPr>
          <w:del w:id="0" w:author="Другой автор" w:date="2018-05-15T22:32:00Z"/>
        </w:rPr>
      </w:pPr>
      <w:bookmarkStart w:id="1" w:name="bookmark0"/>
      <w:bookmarkStart w:id="2" w:name="_GoBack"/>
      <w:bookmarkEnd w:id="2"/>
    </w:p>
    <w:p w14:paraId="0424F00D" w14:textId="1615B307" w:rsidR="000844C7" w:rsidRDefault="00503EB9">
      <w:pPr>
        <w:pStyle w:val="10"/>
        <w:keepNext/>
        <w:keepLines/>
        <w:shd w:val="clear" w:color="auto" w:fill="auto"/>
        <w:spacing w:after="268" w:line="210" w:lineRule="exact"/>
        <w:ind w:right="100"/>
        <w:jc w:val="center"/>
      </w:pPr>
      <w:r>
        <w:t>Форма акта общего (осеннего) осмотра здания (о готовности к зиме)</w:t>
      </w:r>
      <w:bookmarkEnd w:id="1"/>
    </w:p>
    <w:p w14:paraId="0424F00E" w14:textId="77777777" w:rsidR="000844C7" w:rsidRDefault="00503EB9">
      <w:pPr>
        <w:pStyle w:val="11"/>
        <w:shd w:val="clear" w:color="auto" w:fill="auto"/>
        <w:spacing w:after="29" w:line="180" w:lineRule="exact"/>
        <w:ind w:left="440" w:firstLine="0"/>
      </w:pPr>
      <w:r>
        <w:t>«УТВЕРЖДАЮ»</w:t>
      </w:r>
    </w:p>
    <w:p w14:paraId="0424F00F" w14:textId="20F8C8D3" w:rsidR="000844C7" w:rsidRDefault="00503EB9">
      <w:pPr>
        <w:pStyle w:val="11"/>
        <w:shd w:val="clear" w:color="auto" w:fill="auto"/>
        <w:spacing w:after="358" w:line="180" w:lineRule="exact"/>
        <w:ind w:left="440" w:firstLine="0"/>
      </w:pPr>
      <w:r>
        <w:t>Собственник здания или уполномоченное лицо</w:t>
      </w:r>
    </w:p>
    <w:p w14:paraId="033D1B66" w14:textId="1C34CED1" w:rsidR="00E024DC" w:rsidRPr="00E024DC" w:rsidRDefault="00E024DC" w:rsidP="00E024DC">
      <w:pPr>
        <w:pStyle w:val="11"/>
        <w:shd w:val="clear" w:color="auto" w:fill="auto"/>
        <w:spacing w:after="0" w:line="180" w:lineRule="exact"/>
        <w:ind w:firstLine="440"/>
        <w:rPr>
          <w:del w:id="3" w:author="Другой автор" w:date="2018-05-15T22:32:00Z"/>
          <w:lang w:val="en-US"/>
        </w:rPr>
      </w:pPr>
      <w:del w:id="4" w:author="Другой автор" w:date="2018-05-15T22:32:00Z">
        <w:r>
          <w:rPr>
            <w:lang w:val="en-US"/>
          </w:rPr>
          <w:delText>________________________________________</w:delText>
        </w:r>
      </w:del>
    </w:p>
    <w:p w14:paraId="0076C8B3" w14:textId="77777777" w:rsidR="00E024DC" w:rsidRDefault="00E024DC">
      <w:pPr>
        <w:pStyle w:val="60"/>
        <w:shd w:val="clear" w:color="auto" w:fill="auto"/>
        <w:spacing w:before="0" w:after="275" w:line="140" w:lineRule="exact"/>
        <w:ind w:left="1880"/>
        <w:jc w:val="left"/>
        <w:pPrChange w:id="5" w:author="Другой автор" w:date="2018-05-15T22:32:00Z">
          <w:pPr>
            <w:pStyle w:val="60"/>
            <w:shd w:val="clear" w:color="auto" w:fill="auto"/>
            <w:spacing w:before="0" w:after="0" w:line="720" w:lineRule="auto"/>
            <w:ind w:left="1880"/>
            <w:jc w:val="left"/>
          </w:pPr>
        </w:pPrChange>
      </w:pPr>
      <w:r>
        <w:t>личная подпись</w:t>
      </w:r>
    </w:p>
    <w:p w14:paraId="09C7D86A" w14:textId="77777777" w:rsidR="00E024DC" w:rsidRDefault="00E024DC" w:rsidP="00E024DC">
      <w:pPr>
        <w:pStyle w:val="60"/>
        <w:shd w:val="clear" w:color="auto" w:fill="auto"/>
        <w:spacing w:before="0" w:after="0" w:line="240" w:lineRule="auto"/>
        <w:jc w:val="left"/>
        <w:rPr>
          <w:del w:id="6" w:author="Другой автор" w:date="2018-05-15T22:32:00Z"/>
        </w:rPr>
      </w:pPr>
      <w:del w:id="7" w:author="Другой автор" w:date="2018-05-15T22:32:00Z">
        <w:r>
          <w:delText xml:space="preserve">            ___________________________________________________</w:delText>
        </w:r>
      </w:del>
    </w:p>
    <w:p w14:paraId="0424F011" w14:textId="237B7B03" w:rsidR="000844C7" w:rsidRDefault="00E024DC">
      <w:pPr>
        <w:pStyle w:val="60"/>
        <w:shd w:val="clear" w:color="auto" w:fill="auto"/>
        <w:spacing w:before="0" w:after="32" w:line="140" w:lineRule="exact"/>
        <w:ind w:left="1740"/>
        <w:jc w:val="left"/>
        <w:pPrChange w:id="8" w:author="Другой автор" w:date="2018-05-15T22:32:00Z">
          <w:pPr>
            <w:pStyle w:val="60"/>
            <w:shd w:val="clear" w:color="auto" w:fill="auto"/>
            <w:spacing w:before="0" w:after="0" w:line="480" w:lineRule="auto"/>
            <w:ind w:left="1416"/>
            <w:jc w:val="left"/>
          </w:pPr>
        </w:pPrChange>
      </w:pPr>
      <w:del w:id="9" w:author="Другой автор" w:date="2018-05-15T22:32:00Z">
        <w:r>
          <w:delText xml:space="preserve">        </w:delText>
        </w:r>
      </w:del>
      <w:r w:rsidR="00503EB9">
        <w:t>фамилия, инициалы</w:t>
      </w:r>
    </w:p>
    <w:p w14:paraId="64CE7804" w14:textId="77777777" w:rsidR="00111B16" w:rsidRDefault="009B04C8">
      <w:pPr>
        <w:pStyle w:val="11"/>
        <w:shd w:val="clear" w:color="auto" w:fill="auto"/>
        <w:tabs>
          <w:tab w:val="left" w:leader="underscore" w:pos="949"/>
          <w:tab w:val="right" w:leader="underscore" w:pos="3248"/>
          <w:tab w:val="right" w:pos="3788"/>
        </w:tabs>
        <w:spacing w:after="0" w:line="180" w:lineRule="exact"/>
        <w:ind w:left="440" w:firstLine="0"/>
        <w:rPr>
          <w:ins w:id="10" w:author="Другой автор" w:date="2018-05-15T22:32:00Z"/>
        </w:rPr>
      </w:pPr>
      <w:ins w:id="11" w:author="Другой автор" w:date="2018-05-15T22:32:00Z">
        <w:r>
          <w:t>«</w:t>
        </w:r>
        <w:r>
          <w:tab/>
          <w:t>»</w:t>
        </w:r>
        <w:r>
          <w:tab/>
          <w:t>200</w:t>
        </w:r>
        <w:r>
          <w:tab/>
          <w:t xml:space="preserve"> г.</w:t>
        </w:r>
      </w:ins>
    </w:p>
    <w:p w14:paraId="0424F012" w14:textId="52B7D8CC" w:rsidR="000844C7" w:rsidRPr="00E024DC" w:rsidRDefault="00E024DC">
      <w:pPr>
        <w:pStyle w:val="11"/>
        <w:shd w:val="clear" w:color="auto" w:fill="auto"/>
        <w:tabs>
          <w:tab w:val="left" w:leader="underscore" w:pos="949"/>
          <w:tab w:val="right" w:leader="underscore" w:pos="3248"/>
          <w:tab w:val="right" w:pos="3788"/>
        </w:tabs>
        <w:spacing w:after="0" w:line="180" w:lineRule="exact"/>
        <w:ind w:left="440" w:firstLine="0"/>
        <w:rPr>
          <w:del w:id="12" w:author="Другой автор" w:date="2018-05-15T22:32:00Z"/>
          <w:lang w:val="en-US"/>
        </w:rPr>
      </w:pPr>
      <w:del w:id="13" w:author="Другой автор" w:date="2018-05-15T22:32:00Z">
        <w:r>
          <w:rPr>
            <w:lang w:val="en-US"/>
          </w:rPr>
          <w:delText xml:space="preserve">                                   {date}</w:delText>
        </w:r>
      </w:del>
    </w:p>
    <w:p w14:paraId="0424F013" w14:textId="16F32F1D" w:rsidR="000844C7" w:rsidRDefault="00E024DC">
      <w:pPr>
        <w:pStyle w:val="60"/>
        <w:shd w:val="clear" w:color="auto" w:fill="auto"/>
        <w:spacing w:before="0" w:after="512" w:line="140" w:lineRule="exact"/>
        <w:ind w:left="1980"/>
        <w:jc w:val="left"/>
      </w:pPr>
      <w:del w:id="14" w:author="Другой автор" w:date="2018-05-15T22:32:00Z">
        <w:r>
          <w:rPr>
            <w:lang w:val="en-US"/>
          </w:rPr>
          <w:delText xml:space="preserve">      </w:delText>
        </w:r>
      </w:del>
      <w:r w:rsidR="00503EB9">
        <w:t>дата</w:t>
      </w:r>
    </w:p>
    <w:p w14:paraId="0424F014" w14:textId="77777777" w:rsidR="000844C7" w:rsidRDefault="00503EB9">
      <w:pPr>
        <w:pStyle w:val="11"/>
        <w:shd w:val="clear" w:color="auto" w:fill="auto"/>
        <w:spacing w:after="29" w:line="180" w:lineRule="exact"/>
        <w:ind w:right="100" w:firstLine="0"/>
        <w:jc w:val="center"/>
      </w:pPr>
      <w:r>
        <w:t>АКТ</w:t>
      </w:r>
    </w:p>
    <w:p w14:paraId="0424F015" w14:textId="0B118A4D" w:rsidR="000844C7" w:rsidRDefault="00E024DC">
      <w:pPr>
        <w:pStyle w:val="11"/>
        <w:shd w:val="clear" w:color="auto" w:fill="auto"/>
        <w:spacing w:after="264" w:line="180" w:lineRule="exact"/>
        <w:ind w:left="1980" w:firstLine="0"/>
        <w:jc w:val="left"/>
      </w:pPr>
      <w:r>
        <w:t xml:space="preserve">общего </w:t>
      </w:r>
      <w:ins w:id="15" w:author="Другой автор" w:date="2018-05-15T22:32:00Z">
        <w:r w:rsidR="009B04C8">
          <w:t>(осеннего)</w:t>
        </w:r>
      </w:ins>
      <w:del w:id="16" w:author="Другой автор" w:date="2018-05-15T22:32:00Z">
        <w:r>
          <w:delText>(</w:delText>
        </w:r>
        <w:r w:rsidRPr="005B7E14">
          <w:delText>{</w:delText>
        </w:r>
        <w:r>
          <w:rPr>
            <w:lang w:val="en-US"/>
          </w:rPr>
          <w:delText>timeyeat</w:delText>
        </w:r>
        <w:r w:rsidRPr="005B7E14">
          <w:delText>}</w:delText>
        </w:r>
        <w:r w:rsidR="00503EB9">
          <w:delText>)</w:delText>
        </w:r>
      </w:del>
      <w:r w:rsidR="00503EB9">
        <w:t xml:space="preserve"> осм</w:t>
      </w:r>
      <w:r w:rsidR="005B7E14">
        <w:t xml:space="preserve">отра здания (о готовности к </w:t>
      </w:r>
      <w:ins w:id="17" w:author="Другой автор" w:date="2018-05-15T22:32:00Z">
        <w:r w:rsidR="009B04C8">
          <w:t>зиме)</w:t>
        </w:r>
      </w:ins>
      <w:del w:id="18" w:author="Другой автор" w:date="2018-05-15T22:32:00Z">
        <w:r w:rsidR="005B7E14" w:rsidRPr="005B7E14">
          <w:delText>{</w:delText>
        </w:r>
        <w:r w:rsidR="005B7E14">
          <w:rPr>
            <w:lang w:val="en-US"/>
          </w:rPr>
          <w:delText>timeyear</w:delText>
        </w:r>
        <w:r w:rsidR="005B7E14" w:rsidRPr="005B7E14">
          <w:delText>2}</w:delText>
        </w:r>
        <w:r w:rsidR="00503EB9">
          <w:delText>)</w:delText>
        </w:r>
      </w:del>
    </w:p>
    <w:p w14:paraId="3AF35EB3" w14:textId="77777777" w:rsidR="00111B16" w:rsidRDefault="009B04C8">
      <w:pPr>
        <w:pStyle w:val="11"/>
        <w:shd w:val="clear" w:color="auto" w:fill="auto"/>
        <w:tabs>
          <w:tab w:val="right" w:leader="underscore" w:pos="6003"/>
          <w:tab w:val="left" w:leader="underscore" w:pos="6512"/>
          <w:tab w:val="center" w:leader="underscore" w:pos="8230"/>
          <w:tab w:val="left" w:leader="underscore" w:pos="8888"/>
        </w:tabs>
        <w:spacing w:after="0" w:line="180" w:lineRule="exact"/>
        <w:ind w:left="440" w:firstLine="0"/>
        <w:rPr>
          <w:ins w:id="19" w:author="Другой автор" w:date="2018-05-15T22:32:00Z"/>
        </w:rPr>
      </w:pPr>
      <w:ins w:id="20" w:author="Другой автор" w:date="2018-05-15T22:32:00Z">
        <w:r>
          <w:tab/>
          <w:t xml:space="preserve"> «</w:t>
        </w:r>
        <w:r>
          <w:tab/>
          <w:t>»</w:t>
        </w:r>
        <w:r>
          <w:tab/>
          <w:t xml:space="preserve"> 20</w:t>
        </w:r>
        <w:r>
          <w:tab/>
          <w:t>г.</w:t>
        </w:r>
      </w:ins>
    </w:p>
    <w:p w14:paraId="0424F016" w14:textId="3B41DDA9" w:rsidR="000844C7" w:rsidRPr="005B7E14" w:rsidRDefault="005B7E14">
      <w:pPr>
        <w:pStyle w:val="11"/>
        <w:shd w:val="clear" w:color="auto" w:fill="auto"/>
        <w:tabs>
          <w:tab w:val="right" w:leader="underscore" w:pos="6003"/>
          <w:tab w:val="left" w:leader="underscore" w:pos="6512"/>
          <w:tab w:val="center" w:leader="underscore" w:pos="8230"/>
          <w:tab w:val="left" w:leader="underscore" w:pos="8888"/>
        </w:tabs>
        <w:spacing w:after="0" w:line="180" w:lineRule="exact"/>
        <w:ind w:left="440" w:firstLine="0"/>
        <w:rPr>
          <w:del w:id="21" w:author="Другой автор" w:date="2018-05-15T22:32:00Z"/>
        </w:rPr>
      </w:pPr>
      <w:del w:id="22" w:author="Другой автор" w:date="2018-05-15T22:32:00Z">
        <w:r>
          <w:rPr>
            <w:lang w:val="en-US"/>
          </w:rPr>
          <w:delText xml:space="preserve">                           </w:delText>
        </w:r>
        <w:r w:rsidRPr="005B7E14">
          <w:delText>{</w:delText>
        </w:r>
        <w:r>
          <w:rPr>
            <w:lang w:val="en-US"/>
          </w:rPr>
          <w:delText>City</w:delText>
        </w:r>
        <w:r w:rsidRPr="005B7E14">
          <w:delText>}</w:delText>
        </w:r>
        <w:r>
          <w:delText xml:space="preserve"> </w:delText>
        </w:r>
        <w:r>
          <w:rPr>
            <w:lang w:val="en-US"/>
          </w:rPr>
          <w:delText xml:space="preserve">                                                                                                      </w:delText>
        </w:r>
        <w:r w:rsidRPr="005B7E14">
          <w:delText>{</w:delText>
        </w:r>
        <w:r>
          <w:rPr>
            <w:lang w:val="en-US"/>
          </w:rPr>
          <w:delText>Date</w:delText>
        </w:r>
        <w:r w:rsidRPr="005B7E14">
          <w:delText>}</w:delText>
        </w:r>
      </w:del>
    </w:p>
    <w:p w14:paraId="0424F017" w14:textId="77777777" w:rsidR="000844C7" w:rsidRDefault="00503EB9">
      <w:pPr>
        <w:pStyle w:val="60"/>
        <w:shd w:val="clear" w:color="auto" w:fill="auto"/>
        <w:spacing w:before="0" w:after="392" w:line="140" w:lineRule="exact"/>
        <w:ind w:left="1740"/>
        <w:jc w:val="left"/>
      </w:pPr>
      <w:r>
        <w:t>город</w:t>
      </w:r>
    </w:p>
    <w:p w14:paraId="0424F018" w14:textId="0E4DCED2" w:rsidR="000844C7" w:rsidRPr="005B7E14" w:rsidRDefault="00503EB9">
      <w:pPr>
        <w:pStyle w:val="11"/>
        <w:shd w:val="clear" w:color="auto" w:fill="auto"/>
        <w:tabs>
          <w:tab w:val="right" w:leader="underscore" w:pos="2754"/>
          <w:tab w:val="right" w:leader="underscore" w:pos="3788"/>
          <w:tab w:val="right" w:pos="4645"/>
          <w:tab w:val="left" w:leader="underscore" w:pos="8888"/>
        </w:tabs>
        <w:spacing w:after="144" w:line="180" w:lineRule="exact"/>
        <w:ind w:left="440" w:firstLine="0"/>
      </w:pPr>
      <w:r>
        <w:t>Здание</w:t>
      </w:r>
      <w:r w:rsidR="005B7E14">
        <w:t xml:space="preserve"> №</w:t>
      </w:r>
      <w:ins w:id="23" w:author="Другой автор" w:date="2018-05-15T22:32:00Z">
        <w:r w:rsidR="009B04C8">
          <w:tab/>
        </w:r>
      </w:ins>
      <w:del w:id="24" w:author="Другой автор" w:date="2018-05-15T22:32:00Z">
        <w:r w:rsidR="005B7E14" w:rsidRPr="005B7E14">
          <w:delText xml:space="preserve"> {</w:delText>
        </w:r>
        <w:r w:rsidR="005B7E14">
          <w:rPr>
            <w:lang w:val="en-US"/>
          </w:rPr>
          <w:delText>nomerzdaniya</w:delText>
        </w:r>
        <w:r w:rsidR="005B7E14" w:rsidRPr="005B7E14">
          <w:delText xml:space="preserve">} </w:delText>
        </w:r>
      </w:del>
      <w:r w:rsidR="005B7E14">
        <w:t>корпус</w:t>
      </w:r>
      <w:ins w:id="25" w:author="Другой автор" w:date="2018-05-15T22:32:00Z">
        <w:r w:rsidR="009B04C8">
          <w:tab/>
        </w:r>
      </w:ins>
      <w:del w:id="26" w:author="Другой автор" w:date="2018-05-15T22:32:00Z">
        <w:r w:rsidR="005B7E14" w:rsidRPr="005B7E14">
          <w:delText xml:space="preserve"> {</w:delText>
        </w:r>
        <w:r w:rsidR="005B7E14">
          <w:rPr>
            <w:lang w:val="en-US"/>
          </w:rPr>
          <w:delText>korpus</w:delText>
        </w:r>
        <w:r w:rsidR="005B7E14" w:rsidRPr="005B7E14">
          <w:delText xml:space="preserve">} </w:delText>
        </w:r>
      </w:del>
      <w:r>
        <w:t>по</w:t>
      </w:r>
      <w:r>
        <w:tab/>
      </w:r>
      <w:del w:id="27" w:author="Другой автор" w:date="2018-05-15T22:32:00Z">
        <w:r w:rsidR="005B7E14" w:rsidRPr="005B7E14">
          <w:delText xml:space="preserve"> </w:delText>
        </w:r>
      </w:del>
      <w:r w:rsidR="005B7E14">
        <w:t>ул.(пер.)</w:t>
      </w:r>
      <w:ins w:id="28" w:author="Другой автор" w:date="2018-05-15T22:32:00Z">
        <w:r w:rsidR="009B04C8">
          <w:tab/>
        </w:r>
      </w:ins>
      <w:del w:id="29" w:author="Другой автор" w:date="2018-05-15T22:32:00Z">
        <w:r w:rsidR="005B7E14">
          <w:delText xml:space="preserve"> </w:delText>
        </w:r>
        <w:r w:rsidR="005B7E14" w:rsidRPr="005B7E14">
          <w:delText>{</w:delText>
        </w:r>
        <w:r w:rsidR="005B7E14">
          <w:rPr>
            <w:lang w:val="en-US"/>
          </w:rPr>
          <w:delText>address</w:delText>
        </w:r>
        <w:r w:rsidR="005B7E14" w:rsidRPr="005B7E14">
          <w:delText>}</w:delText>
        </w:r>
      </w:del>
    </w:p>
    <w:p w14:paraId="0424F019" w14:textId="5A04170B" w:rsidR="000844C7" w:rsidRPr="005B7E14" w:rsidRDefault="00503EB9">
      <w:pPr>
        <w:pStyle w:val="11"/>
        <w:shd w:val="clear" w:color="auto" w:fill="auto"/>
        <w:tabs>
          <w:tab w:val="left" w:leader="underscore" w:pos="8888"/>
        </w:tabs>
        <w:spacing w:after="387" w:line="180" w:lineRule="exact"/>
        <w:ind w:firstLine="0"/>
        <w:pPrChange w:id="30" w:author="Другой автор" w:date="2018-05-15T22:32:00Z">
          <w:pPr>
            <w:pStyle w:val="11"/>
            <w:shd w:val="clear" w:color="auto" w:fill="auto"/>
            <w:tabs>
              <w:tab w:val="left" w:leader="underscore" w:pos="8888"/>
            </w:tabs>
            <w:spacing w:after="0" w:line="180" w:lineRule="exact"/>
            <w:ind w:firstLine="0"/>
          </w:pPr>
        </w:pPrChange>
      </w:pPr>
      <w:r>
        <w:t>находится в хозяйственном ведении, оперативном управлении</w:t>
      </w:r>
      <w:ins w:id="31" w:author="Другой автор" w:date="2018-05-15T22:32:00Z">
        <w:r w:rsidR="009B04C8">
          <w:tab/>
        </w:r>
      </w:ins>
      <w:del w:id="32" w:author="Другой автор" w:date="2018-05-15T22:32:00Z">
        <w:r w:rsidR="005B7E14" w:rsidRPr="005B7E14">
          <w:delText xml:space="preserve">  {</w:delText>
        </w:r>
        <w:r w:rsidR="005B7E14">
          <w:rPr>
            <w:lang w:val="en-US"/>
          </w:rPr>
          <w:delText>owner</w:delText>
        </w:r>
        <w:r w:rsidR="005B7E14" w:rsidRPr="005B7E14">
          <w:delText>}</w:delText>
        </w:r>
      </w:del>
    </w:p>
    <w:p w14:paraId="0424F01A" w14:textId="68396E7C" w:rsidR="000844C7" w:rsidRDefault="005B7E14">
      <w:pPr>
        <w:pStyle w:val="60"/>
        <w:shd w:val="clear" w:color="auto" w:fill="auto"/>
        <w:spacing w:before="0" w:after="152" w:line="140" w:lineRule="exact"/>
        <w:ind w:right="100"/>
        <w:jc w:val="center"/>
        <w:pPrChange w:id="33" w:author="Другой автор" w:date="2018-05-15T22:32:00Z">
          <w:pPr>
            <w:pStyle w:val="60"/>
            <w:shd w:val="clear" w:color="auto" w:fill="auto"/>
            <w:spacing w:before="0" w:after="152" w:line="140" w:lineRule="exact"/>
            <w:ind w:right="100"/>
          </w:pPr>
        </w:pPrChange>
      </w:pPr>
      <w:del w:id="34" w:author="Другой автор" w:date="2018-05-15T22:32:00Z">
        <w:r w:rsidRPr="005B7E14">
          <w:delText xml:space="preserve"> </w:delText>
        </w:r>
        <w:r w:rsidRPr="005B7E14">
          <w:tab/>
        </w:r>
        <w:r>
          <w:tab/>
        </w:r>
        <w:r>
          <w:tab/>
        </w:r>
        <w:r>
          <w:tab/>
          <w:delText xml:space="preserve"> </w:delText>
        </w:r>
      </w:del>
      <w:r w:rsidR="00503EB9">
        <w:t>наименование собственника или уполномоченного лица</w:t>
      </w:r>
    </w:p>
    <w:p w14:paraId="0424F01B" w14:textId="69F4E925" w:rsidR="000844C7" w:rsidRPr="005B7E14" w:rsidRDefault="00503EB9">
      <w:pPr>
        <w:pStyle w:val="11"/>
        <w:shd w:val="clear" w:color="auto" w:fill="auto"/>
        <w:tabs>
          <w:tab w:val="left" w:leader="underscore" w:pos="8888"/>
        </w:tabs>
        <w:spacing w:after="0" w:line="180" w:lineRule="exact"/>
        <w:ind w:left="440" w:firstLine="0"/>
      </w:pPr>
      <w:r>
        <w:t>Эксплуатационная организация</w:t>
      </w:r>
      <w:ins w:id="35" w:author="Другой автор" w:date="2018-05-15T22:32:00Z">
        <w:r w:rsidR="009B04C8">
          <w:tab/>
        </w:r>
      </w:ins>
      <w:del w:id="36" w:author="Другой автор" w:date="2018-05-15T22:32:00Z">
        <w:r w:rsidR="005B7E14" w:rsidRPr="005B7E14">
          <w:delText xml:space="preserve"> {</w:delText>
        </w:r>
        <w:r w:rsidR="005B7E14">
          <w:rPr>
            <w:lang w:val="en-US"/>
          </w:rPr>
          <w:delText>ExpOrg</w:delText>
        </w:r>
        <w:r w:rsidR="005B7E14" w:rsidRPr="005B7E14">
          <w:delText>}</w:delText>
        </w:r>
      </w:del>
    </w:p>
    <w:p w14:paraId="0424F01C" w14:textId="77777777" w:rsidR="000844C7" w:rsidRDefault="00503EB9">
      <w:pPr>
        <w:pStyle w:val="60"/>
        <w:shd w:val="clear" w:color="auto" w:fill="auto"/>
        <w:spacing w:before="0" w:after="277" w:line="140" w:lineRule="exact"/>
        <w:ind w:left="6040"/>
        <w:jc w:val="left"/>
      </w:pPr>
      <w:r>
        <w:t>наименование</w:t>
      </w:r>
    </w:p>
    <w:p w14:paraId="0424F01D" w14:textId="77777777" w:rsidR="000844C7" w:rsidRDefault="00503EB9">
      <w:pPr>
        <w:pStyle w:val="11"/>
        <w:shd w:val="clear" w:color="auto" w:fill="auto"/>
        <w:spacing w:after="144" w:line="180" w:lineRule="exact"/>
        <w:ind w:left="440" w:firstLine="0"/>
      </w:pPr>
      <w:r>
        <w:t>Общие сведения:</w:t>
      </w:r>
    </w:p>
    <w:p w14:paraId="0424F01E" w14:textId="73A11CB6" w:rsidR="000844C7" w:rsidRDefault="009B04C8">
      <w:pPr>
        <w:pStyle w:val="11"/>
        <w:numPr>
          <w:ilvl w:val="0"/>
          <w:numId w:val="2"/>
        </w:numPr>
        <w:shd w:val="clear" w:color="auto" w:fill="auto"/>
        <w:tabs>
          <w:tab w:val="center" w:leader="underscore" w:pos="4890"/>
          <w:tab w:val="center" w:pos="5655"/>
          <w:tab w:val="left" w:leader="underscore" w:pos="8888"/>
        </w:tabs>
        <w:spacing w:after="144" w:line="180" w:lineRule="exact"/>
        <w:ind w:left="440" w:firstLine="0"/>
        <w:pPrChange w:id="37" w:author="Другой автор" w:date="2018-05-15T22:32:00Z">
          <w:pPr>
            <w:pStyle w:val="11"/>
            <w:numPr>
              <w:numId w:val="1"/>
            </w:numPr>
            <w:shd w:val="clear" w:color="auto" w:fill="auto"/>
            <w:tabs>
              <w:tab w:val="center" w:leader="underscore" w:pos="4890"/>
              <w:tab w:val="center" w:pos="5655"/>
              <w:tab w:val="left" w:leader="underscore" w:pos="8888"/>
            </w:tabs>
            <w:spacing w:after="144" w:line="180" w:lineRule="exact"/>
            <w:ind w:left="440" w:firstLine="0"/>
          </w:pPr>
        </w:pPrChange>
      </w:pPr>
      <w:ins w:id="38" w:author="Другой автор" w:date="2018-05-15T22:32:00Z">
        <w:r>
          <w:t xml:space="preserve"> </w:t>
        </w:r>
      </w:ins>
      <w:r w:rsidR="00503EB9">
        <w:t>Год постройки</w:t>
      </w:r>
      <w:r w:rsidR="00503EB9">
        <w:tab/>
        <w:t xml:space="preserve"> материал</w:t>
      </w:r>
      <w:r w:rsidR="00503EB9">
        <w:tab/>
        <w:t>стен</w:t>
      </w:r>
      <w:r w:rsidR="00503EB9">
        <w:tab/>
      </w:r>
    </w:p>
    <w:p w14:paraId="0424F01F" w14:textId="77777777" w:rsidR="000844C7" w:rsidRDefault="00503EB9">
      <w:pPr>
        <w:pStyle w:val="11"/>
        <w:numPr>
          <w:ilvl w:val="0"/>
          <w:numId w:val="2"/>
        </w:numPr>
        <w:shd w:val="clear" w:color="auto" w:fill="auto"/>
        <w:tabs>
          <w:tab w:val="center" w:leader="underscore" w:pos="4890"/>
          <w:tab w:val="center" w:pos="5655"/>
          <w:tab w:val="left" w:leader="underscore" w:pos="8888"/>
        </w:tabs>
        <w:spacing w:after="100" w:line="180" w:lineRule="exact"/>
        <w:ind w:left="440" w:firstLine="0"/>
        <w:pPrChange w:id="39" w:author="Другой автор" w:date="2018-05-15T22:32:00Z">
          <w:pPr>
            <w:pStyle w:val="11"/>
            <w:numPr>
              <w:numId w:val="1"/>
            </w:numPr>
            <w:shd w:val="clear" w:color="auto" w:fill="auto"/>
            <w:tabs>
              <w:tab w:val="center" w:leader="underscore" w:pos="4890"/>
              <w:tab w:val="center" w:pos="5655"/>
              <w:tab w:val="left" w:leader="underscore" w:pos="8888"/>
            </w:tabs>
            <w:spacing w:after="100" w:line="180" w:lineRule="exact"/>
            <w:ind w:left="440" w:firstLine="0"/>
          </w:pPr>
        </w:pPrChange>
      </w:pPr>
      <w:r>
        <w:t xml:space="preserve"> Количество этажей</w:t>
      </w:r>
      <w:r>
        <w:tab/>
        <w:t>наличие</w:t>
      </w:r>
      <w:r>
        <w:tab/>
        <w:t>подвала</w:t>
      </w:r>
      <w:r>
        <w:tab/>
      </w:r>
    </w:p>
    <w:p w14:paraId="0424F020" w14:textId="77777777" w:rsidR="000844C7" w:rsidRDefault="00503EB9">
      <w:pPr>
        <w:pStyle w:val="11"/>
        <w:shd w:val="clear" w:color="auto" w:fill="auto"/>
        <w:spacing w:after="0" w:line="379" w:lineRule="exact"/>
        <w:ind w:left="440" w:firstLine="0"/>
      </w:pPr>
      <w:r>
        <w:t>Результаты готовности здания к зиме (готов, не готов):</w:t>
      </w:r>
    </w:p>
    <w:p w14:paraId="0424F021" w14:textId="77777777" w:rsidR="000844C7" w:rsidRDefault="00503EB9">
      <w:pPr>
        <w:pStyle w:val="11"/>
        <w:shd w:val="clear" w:color="auto" w:fill="auto"/>
        <w:spacing w:after="0" w:line="379" w:lineRule="exact"/>
        <w:ind w:left="440" w:firstLine="0"/>
      </w:pPr>
      <w:r>
        <w:t>Комиссия в составе:</w:t>
      </w:r>
    </w:p>
    <w:p w14:paraId="0424F022" w14:textId="77777777" w:rsidR="000844C7" w:rsidRDefault="00503EB9">
      <w:pPr>
        <w:pStyle w:val="11"/>
        <w:shd w:val="clear" w:color="auto" w:fill="auto"/>
        <w:tabs>
          <w:tab w:val="left" w:leader="underscore" w:pos="8888"/>
        </w:tabs>
        <w:spacing w:after="459" w:line="379" w:lineRule="exact"/>
        <w:ind w:left="440" w:firstLine="0"/>
      </w:pPr>
      <w:r>
        <w:t xml:space="preserve">председателя </w:t>
      </w:r>
      <w:r>
        <w:tab/>
      </w:r>
    </w:p>
    <w:p w14:paraId="0424F023" w14:textId="77777777" w:rsidR="000844C7" w:rsidRDefault="00503EB9">
      <w:pPr>
        <w:pStyle w:val="11"/>
        <w:shd w:val="clear" w:color="auto" w:fill="auto"/>
        <w:spacing w:after="650" w:line="180" w:lineRule="exact"/>
        <w:ind w:left="440" w:firstLine="0"/>
      </w:pPr>
      <w:r>
        <w:t>представителей</w:t>
      </w:r>
    </w:p>
    <w:p w14:paraId="0424F024" w14:textId="77777777" w:rsidR="000844C7" w:rsidRDefault="00503EB9">
      <w:pPr>
        <w:pStyle w:val="11"/>
        <w:shd w:val="clear" w:color="auto" w:fill="auto"/>
        <w:spacing w:after="0" w:line="180" w:lineRule="exact"/>
        <w:ind w:firstLine="0"/>
      </w:pPr>
      <w:r>
        <w:t>произвела проверку готовности к эксплуатации в зимних условиях вышеуказанного здания и установила:</w:t>
      </w:r>
    </w:p>
    <w:sectPr w:rsidR="000844C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9" w:h="16838"/>
      <w:pgMar w:top="1638" w:right="888" w:bottom="1317" w:left="888" w:header="0" w:footer="3" w:gutter="422"/>
      <w:pgNumType w:start="24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4F02D" w14:textId="77777777" w:rsidR="00E71256" w:rsidRDefault="00E71256">
      <w:r>
        <w:separator/>
      </w:r>
    </w:p>
  </w:endnote>
  <w:endnote w:type="continuationSeparator" w:id="0">
    <w:p w14:paraId="0424F02F" w14:textId="77777777" w:rsidR="00E71256" w:rsidRDefault="00E71256">
      <w:r>
        <w:continuationSeparator/>
      </w:r>
    </w:p>
  </w:endnote>
  <w:endnote w:type="continuationNotice" w:id="1">
    <w:p w14:paraId="4C430F25" w14:textId="77777777" w:rsidR="009B04C8" w:rsidRDefault="009B04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029" w14:textId="77777777" w:rsidR="00E71256" w:rsidRDefault="00E71256">
    <w:pPr>
      <w:rPr>
        <w:sz w:val="2"/>
        <w:szCs w:val="2"/>
      </w:rPr>
    </w:pPr>
    <w:r>
      <w:pict w14:anchorId="0424F02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0.2pt;margin-top:789.35pt;width:10.55pt;height:7.2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4F037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02A" w14:textId="77777777" w:rsidR="00E71256" w:rsidRDefault="00E71256">
    <w:pPr>
      <w:rPr>
        <w:sz w:val="2"/>
        <w:szCs w:val="2"/>
      </w:rPr>
    </w:pPr>
    <w:r>
      <w:pict w14:anchorId="0424F030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0.2pt;margin-top:789.35pt;width:10.55pt;height:7.2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4F038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4F025" w14:textId="77777777" w:rsidR="00E71256" w:rsidRDefault="00E71256"/>
  </w:footnote>
  <w:footnote w:type="continuationSeparator" w:id="0">
    <w:p w14:paraId="0424F026" w14:textId="77777777" w:rsidR="00E71256" w:rsidRDefault="00E71256"/>
  </w:footnote>
  <w:footnote w:type="continuationNotice" w:id="1">
    <w:p w14:paraId="0F3E8883" w14:textId="77777777" w:rsidR="009B04C8" w:rsidRDefault="009B04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027" w14:textId="77777777" w:rsidR="00E71256" w:rsidRDefault="00E71256">
    <w:pPr>
      <w:rPr>
        <w:sz w:val="2"/>
        <w:szCs w:val="2"/>
      </w:rPr>
    </w:pPr>
    <w:r>
      <w:pict w14:anchorId="0424F02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.2pt;margin-top:45.35pt;width:95.75pt;height:7.2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4F031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t>ТКП 45-1.04-14-2005</w:t>
                </w:r>
              </w:p>
            </w:txbxContent>
          </v:textbox>
          <w10:wrap anchorx="page" anchory="page"/>
        </v:shape>
      </w:pict>
    </w:r>
    <w:r>
      <w:pict w14:anchorId="0424F02C">
        <v:shape id="_x0000_s1027" type="#_x0000_t202" style="position:absolute;margin-left:272.5pt;margin-top:69.55pt;width:78.5pt;height:24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4F032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2"/>
                    <w:b/>
                    <w:bCs/>
                  </w:rPr>
                  <w:t>Приложение Г</w:t>
                </w:r>
              </w:p>
              <w:p w14:paraId="0424F033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3"/>
                    <w:b w:val="0"/>
                    <w:bCs w:val="0"/>
                  </w:rPr>
                  <w:t>(обязательное)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028" w14:textId="77777777" w:rsidR="00E71256" w:rsidRDefault="00E71256">
    <w:pPr>
      <w:rPr>
        <w:sz w:val="2"/>
        <w:szCs w:val="2"/>
      </w:rPr>
    </w:pPr>
    <w:r>
      <w:pict w14:anchorId="0424F0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2pt;margin-top:45.35pt;width:95.75pt;height:7.2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4F034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t>ТКП 45-1.04-14-2005</w:t>
                </w:r>
              </w:p>
            </w:txbxContent>
          </v:textbox>
          <w10:wrap anchorx="page" anchory="page"/>
        </v:shape>
      </w:pict>
    </w:r>
    <w:r>
      <w:pict w14:anchorId="0424F02E">
        <v:shape id="_x0000_s1029" type="#_x0000_t202" style="position:absolute;margin-left:272.5pt;margin-top:69.55pt;width:78.5pt;height:24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24F035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2"/>
                    <w:b/>
                    <w:bCs/>
                  </w:rPr>
                  <w:t>Приложение Г</w:t>
                </w:r>
              </w:p>
              <w:p w14:paraId="0424F036" w14:textId="77777777" w:rsidR="00E71256" w:rsidRDefault="00E71256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3"/>
                    <w:b w:val="0"/>
                    <w:bCs w:val="0"/>
                  </w:rPr>
                  <w:t>(обязательное)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F6F"/>
    <w:multiLevelType w:val="multilevel"/>
    <w:tmpl w:val="C3A071A8"/>
    <w:lvl w:ilvl="0">
      <w:start w:val="1"/>
      <w:numFmt w:val="decimal"/>
      <w:lvlText w:val="1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CA392E"/>
    <w:multiLevelType w:val="multilevel"/>
    <w:tmpl w:val="C8E24426"/>
    <w:lvl w:ilvl="0">
      <w:start w:val="1"/>
      <w:numFmt w:val="decimal"/>
      <w:lvlText w:val="1.%1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4C7"/>
    <w:rsid w:val="00063D22"/>
    <w:rsid w:val="000844C7"/>
    <w:rsid w:val="00111B16"/>
    <w:rsid w:val="00503EB9"/>
    <w:rsid w:val="005B7E14"/>
    <w:rsid w:val="009B04C8"/>
    <w:rsid w:val="00C01CD2"/>
    <w:rsid w:val="00E024DC"/>
    <w:rsid w:val="00E7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4F00D"/>
  <w15:docId w15:val="{CDDE469A-ECA8-45F7-9180-53F03F7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Колонтитул_"/>
    <w:basedOn w:val="a0"/>
    <w:link w:val="a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Колонтитул (2)"/>
    <w:basedOn w:val="a0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3">
    <w:name w:val="Колонтитул (3)"/>
    <w:basedOn w:val="a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Основной текст_"/>
    <w:basedOn w:val="a0"/>
    <w:link w:val="1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">
    <w:name w:val="Основной текст (6)_"/>
    <w:basedOn w:val="a0"/>
    <w:link w:val="6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540" w:line="0" w:lineRule="atLeast"/>
      <w:outlineLvl w:val="0"/>
    </w:pPr>
    <w:rPr>
      <w:rFonts w:ascii="Microsoft Sans Serif" w:eastAsia="Microsoft Sans Serif" w:hAnsi="Microsoft Sans Serif" w:cs="Microsoft Sans Serif"/>
      <w:b/>
      <w:bCs/>
      <w:sz w:val="21"/>
      <w:szCs w:val="21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b/>
      <w:bCs/>
      <w:sz w:val="18"/>
      <w:szCs w:val="18"/>
    </w:rPr>
  </w:style>
  <w:style w:type="paragraph" w:customStyle="1" w:styleId="11">
    <w:name w:val="Основной текст1"/>
    <w:basedOn w:val="a"/>
    <w:link w:val="a6"/>
    <w:pPr>
      <w:shd w:val="clear" w:color="auto" w:fill="FFFFFF"/>
      <w:spacing w:after="240" w:line="0" w:lineRule="atLeast"/>
      <w:ind w:hanging="1540"/>
      <w:jc w:val="both"/>
    </w:pPr>
    <w:rPr>
      <w:rFonts w:ascii="Microsoft Sans Serif" w:eastAsia="Microsoft Sans Serif" w:hAnsi="Microsoft Sans Serif" w:cs="Microsoft Sans Serif"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240" w:after="60" w:line="0" w:lineRule="atLeast"/>
      <w:jc w:val="both"/>
    </w:pPr>
    <w:rPr>
      <w:rFonts w:ascii="Microsoft Sans Serif" w:eastAsia="Microsoft Sans Serif" w:hAnsi="Microsoft Sans Serif" w:cs="Microsoft Sans Serif"/>
      <w:sz w:val="14"/>
      <w:szCs w:val="14"/>
    </w:rPr>
  </w:style>
  <w:style w:type="paragraph" w:styleId="a7">
    <w:name w:val="header"/>
    <w:basedOn w:val="a"/>
    <w:link w:val="a8"/>
    <w:uiPriority w:val="99"/>
    <w:unhideWhenUsed/>
    <w:rsid w:val="00E024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024DC"/>
    <w:rPr>
      <w:color w:val="000000"/>
    </w:rPr>
  </w:style>
  <w:style w:type="paragraph" w:styleId="a9">
    <w:name w:val="footer"/>
    <w:basedOn w:val="a"/>
    <w:link w:val="aa"/>
    <w:uiPriority w:val="99"/>
    <w:unhideWhenUsed/>
    <w:rsid w:val="00E024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024DC"/>
    <w:rPr>
      <w:color w:val="000000"/>
    </w:rPr>
  </w:style>
  <w:style w:type="paragraph" w:styleId="ab">
    <w:name w:val="Revision"/>
    <w:hidden/>
    <w:uiPriority w:val="99"/>
    <w:semiHidden/>
    <w:rsid w:val="009B04C8"/>
    <w:pPr>
      <w:widowControl/>
    </w:pPr>
    <w:rPr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9B04C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B04C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ТКП 45-1.04-14-2005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ТКП 45-1.04-14-2005</dc:title>
  <dc:subject/>
  <dc:creator>Администратор</dc:creator>
  <cp:keywords/>
  <cp:lastModifiedBy>Илья Алейчик</cp:lastModifiedBy>
  <cp:revision>3</cp:revision>
  <dcterms:created xsi:type="dcterms:W3CDTF">2018-05-15T18:44:00Z</dcterms:created>
  <dcterms:modified xsi:type="dcterms:W3CDTF">2018-05-15T19:32:00Z</dcterms:modified>
</cp:coreProperties>
</file>